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DB52" w14:textId="5D02148F" w:rsidR="003C0CF4" w:rsidRDefault="003C0CF4" w:rsidP="003C0CF4">
      <w:pPr>
        <w:pStyle w:val="Title"/>
        <w:rPr>
          <w:lang w:val="en-GB"/>
        </w:rPr>
      </w:pPr>
      <w:r>
        <w:rPr>
          <w:lang w:val="en-GB"/>
        </w:rPr>
        <w:t>RAMT: Ethical Impact Statement</w:t>
      </w:r>
    </w:p>
    <w:p w14:paraId="022F4435" w14:textId="701EEC56" w:rsidR="003C0CF4" w:rsidRPr="003C0CF4" w:rsidRDefault="003C0CF4" w:rsidP="003C0CF4">
      <w:pPr>
        <w:rPr>
          <w:lang w:val="en-GB"/>
        </w:rPr>
      </w:pPr>
    </w:p>
    <w:p w14:paraId="6C00A23F" w14:textId="1F07735C" w:rsidR="008D505E" w:rsidRDefault="0074114D" w:rsidP="00334AF3">
      <w:pPr>
        <w:jc w:val="both"/>
        <w:rPr>
          <w:lang w:val="en-GB"/>
        </w:rPr>
      </w:pPr>
      <w:r>
        <w:rPr>
          <w:lang w:val="en-GB"/>
        </w:rPr>
        <w:t>This research studies the t</w:t>
      </w:r>
      <w:r w:rsidR="005C6BAD">
        <w:rPr>
          <w:lang w:val="en-GB"/>
        </w:rPr>
        <w:t xml:space="preserve">ransformer architecture applied to raw audio data for automatic generation of harmonies, using a collection of Bach’s previous work. </w:t>
      </w:r>
      <w:r>
        <w:rPr>
          <w:lang w:val="en-GB"/>
        </w:rPr>
        <w:t>Considering the original t</w:t>
      </w:r>
      <w:r w:rsidR="005C6BAD">
        <w:rPr>
          <w:lang w:val="en-GB"/>
        </w:rPr>
        <w:t xml:space="preserve">ransformer model, proposed in [1], memory scales quadratically with sequence length and the main challenge has therefore been investigate </w:t>
      </w:r>
      <w:r>
        <w:rPr>
          <w:lang w:val="en-GB"/>
        </w:rPr>
        <w:t xml:space="preserve">adaptations to facilitate for the inherently long sequence in the raw audio domain. Even though the generation of musical harmonies in itself does not raise significant ethical concerns, it is worth discussing some of the potential ethical implication that could arise from proposing transformer systems that </w:t>
      </w:r>
      <w:r w:rsidR="00681F82">
        <w:rPr>
          <w:lang w:val="en-GB"/>
        </w:rPr>
        <w:t>enhances current models</w:t>
      </w:r>
      <w:r>
        <w:rPr>
          <w:lang w:val="en-GB"/>
        </w:rPr>
        <w:t xml:space="preserve"> for long sequences. </w:t>
      </w:r>
    </w:p>
    <w:p w14:paraId="6F5D4671" w14:textId="073D7DDF" w:rsidR="0074114D" w:rsidRDefault="00385844" w:rsidP="00334AF3">
      <w:pPr>
        <w:jc w:val="both"/>
        <w:rPr>
          <w:lang w:val="en-GB"/>
        </w:rPr>
      </w:pPr>
      <w:r>
        <w:rPr>
          <w:lang w:val="en-GB"/>
        </w:rPr>
        <w:t xml:space="preserve">Transformer models </w:t>
      </w:r>
      <w:r w:rsidR="00334AF3">
        <w:rPr>
          <w:lang w:val="en-GB"/>
        </w:rPr>
        <w:t>have set a new</w:t>
      </w:r>
      <w:r>
        <w:rPr>
          <w:lang w:val="en-GB"/>
        </w:rPr>
        <w:t xml:space="preserve"> quintessential standard </w:t>
      </w:r>
      <w:r w:rsidR="00334AF3">
        <w:rPr>
          <w:lang w:val="en-GB"/>
        </w:rPr>
        <w:t xml:space="preserve">within natural language processing (NLP) modelling, with </w:t>
      </w:r>
      <w:proofErr w:type="spellStart"/>
      <w:r w:rsidR="00334AF3">
        <w:rPr>
          <w:lang w:val="en-GB"/>
        </w:rPr>
        <w:t>OpenAI’s</w:t>
      </w:r>
      <w:proofErr w:type="spellEnd"/>
      <w:r w:rsidR="00334AF3">
        <w:rPr>
          <w:lang w:val="en-GB"/>
        </w:rPr>
        <w:t xml:space="preserve"> GPT models taking the community by storm. GPT-3 have achieved unpresented performance in various NLP tasks, such as generating articles, news reports and dialog. However, such models have also been subject to </w:t>
      </w:r>
      <w:proofErr w:type="gramStart"/>
      <w:r w:rsidR="00334AF3">
        <w:rPr>
          <w:lang w:val="en-GB"/>
        </w:rPr>
        <w:t>particular scrutiny</w:t>
      </w:r>
      <w:proofErr w:type="gramEnd"/>
      <w:r w:rsidR="00334AF3">
        <w:rPr>
          <w:lang w:val="en-GB"/>
        </w:rPr>
        <w:t>, due to the range of potential ethical implications</w:t>
      </w:r>
      <w:r w:rsidR="00681F82">
        <w:rPr>
          <w:lang w:val="en-GB"/>
        </w:rPr>
        <w:t>.</w:t>
      </w:r>
      <w:r w:rsidR="00334AF3">
        <w:rPr>
          <w:lang w:val="en-GB"/>
        </w:rPr>
        <w:t xml:space="preserve"> </w:t>
      </w:r>
      <w:r w:rsidR="00681F82">
        <w:rPr>
          <w:lang w:val="en-GB"/>
        </w:rPr>
        <w:t>P</w:t>
      </w:r>
      <w:r w:rsidR="00334AF3">
        <w:rPr>
          <w:lang w:val="en-GB"/>
        </w:rPr>
        <w:t>eople repeatedly report</w:t>
      </w:r>
      <w:r w:rsidR="00681F82">
        <w:rPr>
          <w:lang w:val="en-GB"/>
        </w:rPr>
        <w:t xml:space="preserve">ed </w:t>
      </w:r>
      <w:r w:rsidR="00334AF3">
        <w:rPr>
          <w:lang w:val="en-GB"/>
        </w:rPr>
        <w:t xml:space="preserve">on the models producing hate-speech, fake news and being biased towards </w:t>
      </w:r>
      <w:proofErr w:type="gramStart"/>
      <w:r w:rsidR="00334AF3">
        <w:rPr>
          <w:lang w:val="en-GB"/>
        </w:rPr>
        <w:t>par</w:t>
      </w:r>
      <w:r w:rsidR="00D52AA3">
        <w:rPr>
          <w:lang w:val="en-GB"/>
        </w:rPr>
        <w:t>ticular races</w:t>
      </w:r>
      <w:proofErr w:type="gramEnd"/>
      <w:r w:rsidR="00D52AA3">
        <w:rPr>
          <w:lang w:val="en-GB"/>
        </w:rPr>
        <w:t xml:space="preserve"> and demographics. </w:t>
      </w:r>
      <w:proofErr w:type="gramStart"/>
      <w:r w:rsidR="00681F82">
        <w:rPr>
          <w:lang w:val="en-GB"/>
        </w:rPr>
        <w:t>In particular, b</w:t>
      </w:r>
      <w:r w:rsidR="00D52AA3">
        <w:rPr>
          <w:lang w:val="en-GB"/>
        </w:rPr>
        <w:t>y</w:t>
      </w:r>
      <w:proofErr w:type="gramEnd"/>
      <w:r w:rsidR="00D52AA3">
        <w:rPr>
          <w:lang w:val="en-GB"/>
        </w:rPr>
        <w:t xml:space="preserve"> </w:t>
      </w:r>
      <w:r w:rsidR="00855491">
        <w:rPr>
          <w:lang w:val="en-GB"/>
        </w:rPr>
        <w:t>conducting</w:t>
      </w:r>
      <w:r w:rsidR="00D52AA3">
        <w:rPr>
          <w:lang w:val="en-GB"/>
        </w:rPr>
        <w:t xml:space="preserve"> research into transfor</w:t>
      </w:r>
      <w:r w:rsidR="00855491">
        <w:rPr>
          <w:lang w:val="en-GB"/>
        </w:rPr>
        <w:t>mer models for longer sequences, our study could potentially c</w:t>
      </w:r>
      <w:r w:rsidR="00681F82">
        <w:rPr>
          <w:lang w:val="en-GB"/>
        </w:rPr>
        <w:t>o</w:t>
      </w:r>
      <w:r w:rsidR="00855491">
        <w:rPr>
          <w:lang w:val="en-GB"/>
        </w:rPr>
        <w:t>ntribute to the development of NLP models that could generate “better” fake news and hate-speech</w:t>
      </w:r>
      <w:r w:rsidR="00525988">
        <w:rPr>
          <w:lang w:val="en-GB"/>
        </w:rPr>
        <w:t xml:space="preserve"> [2][3]</w:t>
      </w:r>
      <w:r w:rsidR="00855491">
        <w:rPr>
          <w:lang w:val="en-GB"/>
        </w:rPr>
        <w:t xml:space="preserve">. </w:t>
      </w:r>
    </w:p>
    <w:p w14:paraId="4055909A" w14:textId="60DA427C" w:rsidR="00855491" w:rsidRDefault="00855491" w:rsidP="00334AF3">
      <w:pPr>
        <w:jc w:val="both"/>
        <w:rPr>
          <w:lang w:val="en-GB"/>
        </w:rPr>
      </w:pPr>
      <w:r>
        <w:rPr>
          <w:lang w:val="en-GB"/>
        </w:rPr>
        <w:t xml:space="preserve">Machine learning is also increasingly finding its way into military applications. Various instruments used by the army, rely on sensor data, which draws resemblance to raw audio data, as high </w:t>
      </w:r>
      <w:r w:rsidRPr="00855491">
        <w:rPr>
          <w:b/>
          <w:lang w:val="en-GB"/>
        </w:rPr>
        <w:t>sampling</w:t>
      </w:r>
      <w:r>
        <w:rPr>
          <w:lang w:val="en-GB"/>
        </w:rPr>
        <w:t xml:space="preserve"> frequencies can result in very long-sequence</w:t>
      </w:r>
      <w:r w:rsidR="00F56ED5">
        <w:rPr>
          <w:lang w:val="en-GB"/>
        </w:rPr>
        <w:t>d</w:t>
      </w:r>
      <w:r>
        <w:rPr>
          <w:lang w:val="en-GB"/>
        </w:rPr>
        <w:t xml:space="preserve"> data. As mentioned previously, the vanilla transformer model (and more traditional recurrent networks)</w:t>
      </w:r>
      <w:r w:rsidR="00F56ED5">
        <w:rPr>
          <w:lang w:val="en-GB"/>
        </w:rPr>
        <w:t xml:space="preserve"> struggle to capture dependencies across long sequences of data. Since our study aim to investigate and propose methods to process such time-series data, our findings could potentially be used for various military </w:t>
      </w:r>
      <w:proofErr w:type="gramStart"/>
      <w:r w:rsidR="00F56ED5">
        <w:rPr>
          <w:lang w:val="en-GB"/>
        </w:rPr>
        <w:t>applications</w:t>
      </w:r>
      <w:r w:rsidR="00770A06">
        <w:rPr>
          <w:lang w:val="en-GB"/>
        </w:rPr>
        <w:t>[</w:t>
      </w:r>
      <w:proofErr w:type="gramEnd"/>
      <w:r w:rsidR="00770A06">
        <w:rPr>
          <w:lang w:val="en-GB"/>
        </w:rPr>
        <w:t>4]</w:t>
      </w:r>
      <w:r w:rsidR="00F56ED5">
        <w:rPr>
          <w:lang w:val="en-GB"/>
        </w:rPr>
        <w:t>, such as forecasting, interpretation of sensor data and various other prediction tasks based on raw sensor data, without having to significantly alter our proposed methods</w:t>
      </w:r>
      <w:r w:rsidR="001A3788">
        <w:rPr>
          <w:lang w:val="en-GB"/>
        </w:rPr>
        <w:t xml:space="preserve">. </w:t>
      </w:r>
    </w:p>
    <w:p w14:paraId="12D5C5C6" w14:textId="012595FA" w:rsidR="002876CE" w:rsidRDefault="001A3788" w:rsidP="00012682">
      <w:pPr>
        <w:jc w:val="both"/>
        <w:rPr>
          <w:rFonts w:eastAsiaTheme="minorEastAsia"/>
          <w:lang w:val="en-GB"/>
        </w:rPr>
      </w:pPr>
      <w:r>
        <w:rPr>
          <w:lang w:val="en-GB"/>
        </w:rPr>
        <w:t xml:space="preserve">Finally, as with most of the research within deep learning, it has become increasingly important to be aware of the adverse effects this field have on the environment. </w:t>
      </w:r>
      <w:r w:rsidR="007A0CFC">
        <w:rPr>
          <w:lang w:val="en-GB"/>
        </w:rPr>
        <w:t xml:space="preserve">Returning to the GPT-3 model, it was </w:t>
      </w:r>
      <w:r w:rsidR="005E7D1C">
        <w:rPr>
          <w:lang w:val="en-GB"/>
        </w:rPr>
        <w:t>gue</w:t>
      </w:r>
      <w:r w:rsidR="007A0CFC">
        <w:rPr>
          <w:lang w:val="en-GB"/>
        </w:rPr>
        <w:t>s</w:t>
      </w:r>
      <w:r w:rsidR="005E7D1C">
        <w:rPr>
          <w:lang w:val="en-GB"/>
        </w:rPr>
        <w:t>s</w:t>
      </w:r>
      <w:r w:rsidR="007A0CFC">
        <w:rPr>
          <w:lang w:val="en-GB"/>
        </w:rPr>
        <w:t xml:space="preserve">timated </w:t>
      </w:r>
      <w:r w:rsidR="005E7D1C">
        <w:rPr>
          <w:lang w:val="en-GB"/>
        </w:rPr>
        <w:t xml:space="preserve">that training of this model consumed some 190,000 kWh of energy, roughly the same energy required to drive a car the </w:t>
      </w:r>
      <w:r w:rsidR="00012682">
        <w:rPr>
          <w:lang w:val="en-GB"/>
        </w:rPr>
        <w:t>distance to the moon and back [</w:t>
      </w:r>
      <w:r w:rsidR="00770A06">
        <w:rPr>
          <w:lang w:val="en-GB"/>
        </w:rPr>
        <w:t>5</w:t>
      </w:r>
      <w:r w:rsidR="005E7D1C">
        <w:rPr>
          <w:lang w:val="en-GB"/>
        </w:rPr>
        <w:t xml:space="preserve">]. </w:t>
      </w:r>
      <w:proofErr w:type="gramStart"/>
      <w:r w:rsidR="005E7D1C">
        <w:rPr>
          <w:lang w:val="en-GB"/>
        </w:rPr>
        <w:t>A slightly more formal research</w:t>
      </w:r>
      <w:proofErr w:type="gramEnd"/>
      <w:r w:rsidR="005E7D1C">
        <w:rPr>
          <w:lang w:val="en-GB"/>
        </w:rPr>
        <w:t xml:space="preserve">, estimates that the end-to-end training of a transformer (big), with neural architecture search, consume 280,000 </w:t>
      </w:r>
      <m:oMath>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eastAsiaTheme="minorEastAsia" w:hAnsi="Cambria Math"/>
            <w:lang w:val="en-GB"/>
          </w:rPr>
          <m:t>e (kg)</m:t>
        </m:r>
      </m:oMath>
      <w:r w:rsidR="005E7D1C">
        <w:rPr>
          <w:rFonts w:eastAsiaTheme="minorEastAsia"/>
          <w:lang w:val="en-GB"/>
        </w:rPr>
        <w:t xml:space="preserve">. </w:t>
      </w:r>
      <w:r w:rsidR="00012682">
        <w:rPr>
          <w:rFonts w:eastAsiaTheme="minorEastAsia"/>
          <w:lang w:val="en-GB"/>
        </w:rPr>
        <w:t xml:space="preserve">Compared to the 900 </w:t>
      </w:r>
      <m:oMath>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eastAsiaTheme="minorEastAsia" w:hAnsi="Cambria Math"/>
            <w:lang w:val="en-GB"/>
          </w:rPr>
          <m:t>e (kg)</m:t>
        </m:r>
      </m:oMath>
      <w:r w:rsidR="00012682">
        <w:rPr>
          <w:rFonts w:eastAsiaTheme="minorEastAsia"/>
          <w:lang w:val="en-GB"/>
        </w:rPr>
        <w:t>, estimated for a 1 passenger flight from New York to San Francisco, this is a staggering amount [</w:t>
      </w:r>
      <w:r w:rsidR="00770A06">
        <w:rPr>
          <w:rFonts w:eastAsiaTheme="minorEastAsia"/>
          <w:lang w:val="en-GB"/>
        </w:rPr>
        <w:t>6</w:t>
      </w:r>
      <w:r w:rsidR="00525988">
        <w:rPr>
          <w:rFonts w:eastAsiaTheme="minorEastAsia"/>
          <w:lang w:val="en-GB"/>
        </w:rPr>
        <w:t>]</w:t>
      </w:r>
      <w:r w:rsidR="00012682">
        <w:rPr>
          <w:rFonts w:eastAsiaTheme="minorEastAsia"/>
          <w:lang w:val="en-GB"/>
        </w:rPr>
        <w:t xml:space="preserve">. </w:t>
      </w:r>
      <w:r w:rsidR="00FA37F5">
        <w:rPr>
          <w:rFonts w:eastAsiaTheme="minorEastAsia"/>
          <w:lang w:val="en-GB"/>
        </w:rPr>
        <w:t xml:space="preserve">Even though the accuracy of such estimates are debatable, it is evident that it has become pivotal to start thinking more about the carbon footprint and energy consumption resulting from increased research and use of new AI models. </w:t>
      </w:r>
    </w:p>
    <w:p w14:paraId="5DC04ABA" w14:textId="415B192B" w:rsidR="008E0087" w:rsidRDefault="008E0087" w:rsidP="00012682">
      <w:pPr>
        <w:jc w:val="both"/>
        <w:rPr>
          <w:lang w:val="en-GB"/>
        </w:rPr>
      </w:pPr>
    </w:p>
    <w:p w14:paraId="5EE16E3F" w14:textId="08110C43" w:rsidR="008E0087" w:rsidRPr="008E0087" w:rsidRDefault="008E0087" w:rsidP="00012682">
      <w:pPr>
        <w:jc w:val="both"/>
        <w:rPr>
          <w:b/>
          <w:lang w:val="en-GB"/>
        </w:rPr>
      </w:pPr>
      <w:r w:rsidRPr="008E0087">
        <w:rPr>
          <w:b/>
          <w:lang w:val="en-GB"/>
        </w:rPr>
        <w:t xml:space="preserve">References: </w:t>
      </w:r>
    </w:p>
    <w:p w14:paraId="6AA2B7A8" w14:textId="31957EF4" w:rsidR="005C6BAD" w:rsidRDefault="005C6BAD" w:rsidP="005C6BAD">
      <w:pPr>
        <w:pStyle w:val="ListParagraph"/>
        <w:numPr>
          <w:ilvl w:val="0"/>
          <w:numId w:val="1"/>
        </w:numPr>
        <w:rPr>
          <w:lang w:val="en-GB"/>
        </w:rPr>
      </w:pPr>
      <w:proofErr w:type="gramStart"/>
      <w:r w:rsidRPr="005C6BAD">
        <w:rPr>
          <w:lang w:val="en-GB"/>
        </w:rPr>
        <w:t>ASWANI,  Ashish</w:t>
      </w:r>
      <w:proofErr w:type="gramEnd"/>
      <w:r w:rsidRPr="005C6BAD">
        <w:rPr>
          <w:lang w:val="en-GB"/>
        </w:rPr>
        <w:t xml:space="preserve">,  et  al.  </w:t>
      </w:r>
      <w:proofErr w:type="gramStart"/>
      <w:r w:rsidRPr="005C6BAD">
        <w:rPr>
          <w:lang w:val="en-GB"/>
        </w:rPr>
        <w:t>Attention  is</w:t>
      </w:r>
      <w:proofErr w:type="gramEnd"/>
      <w:r w:rsidRPr="005C6BAD">
        <w:rPr>
          <w:lang w:val="en-GB"/>
        </w:rPr>
        <w:t xml:space="preserve">  all  you  need.  In:  </w:t>
      </w:r>
      <w:proofErr w:type="gramStart"/>
      <w:r w:rsidRPr="005C6BAD">
        <w:rPr>
          <w:lang w:val="en-GB"/>
        </w:rPr>
        <w:t xml:space="preserve">Advances  </w:t>
      </w:r>
      <w:proofErr w:type="spellStart"/>
      <w:r w:rsidRPr="005C6BAD">
        <w:rPr>
          <w:lang w:val="en-GB"/>
        </w:rPr>
        <w:t>inneural</w:t>
      </w:r>
      <w:proofErr w:type="spellEnd"/>
      <w:proofErr w:type="gramEnd"/>
      <w:r w:rsidRPr="005C6BAD">
        <w:rPr>
          <w:lang w:val="en-GB"/>
        </w:rPr>
        <w:t xml:space="preserve"> information processing systems. 2017. p. 5998-6008.</w:t>
      </w:r>
    </w:p>
    <w:p w14:paraId="55A6019A" w14:textId="77777777" w:rsidR="00D53C84" w:rsidRDefault="00525988" w:rsidP="00E04755">
      <w:pPr>
        <w:pStyle w:val="ListParagraph"/>
        <w:numPr>
          <w:ilvl w:val="0"/>
          <w:numId w:val="1"/>
        </w:numPr>
        <w:rPr>
          <w:lang w:val="en-GB"/>
        </w:rPr>
      </w:pPr>
      <w:r w:rsidRPr="00D53C84">
        <w:rPr>
          <w:lang w:val="en-GB"/>
        </w:rPr>
        <w:t xml:space="preserve">Website: </w:t>
      </w:r>
      <w:hyperlink r:id="rId10" w:history="1">
        <w:r w:rsidRPr="00D53C84">
          <w:rPr>
            <w:rStyle w:val="Hyperlink"/>
            <w:lang w:val="en-GB"/>
          </w:rPr>
          <w:t>https://www.bbc.com/news/technology-49446729</w:t>
        </w:r>
      </w:hyperlink>
      <w:r w:rsidRPr="00D53C84">
        <w:rPr>
          <w:lang w:val="en-GB"/>
        </w:rPr>
        <w:t xml:space="preserve"> </w:t>
      </w:r>
      <w:r w:rsidR="00D53C84">
        <w:rPr>
          <w:lang w:val="en-GB"/>
        </w:rPr>
        <w:t>(Accessed 27.10.21).</w:t>
      </w:r>
    </w:p>
    <w:p w14:paraId="759DE825" w14:textId="77777777" w:rsidR="00D53C84" w:rsidRDefault="00D53C84" w:rsidP="009D72D6">
      <w:pPr>
        <w:pStyle w:val="ListParagraph"/>
        <w:numPr>
          <w:ilvl w:val="0"/>
          <w:numId w:val="1"/>
        </w:numPr>
        <w:rPr>
          <w:lang w:val="en-GB"/>
        </w:rPr>
      </w:pPr>
      <w:r w:rsidRPr="00D53C84">
        <w:rPr>
          <w:lang w:val="en-GB"/>
        </w:rPr>
        <w:t>Website</w:t>
      </w:r>
      <w:r w:rsidRPr="00D53C84">
        <w:rPr>
          <w:lang w:val="en-GB"/>
        </w:rPr>
        <w:t xml:space="preserve">: </w:t>
      </w:r>
      <w:r w:rsidRPr="00D53C84">
        <w:rPr>
          <w:lang w:val="en-GB"/>
        </w:rPr>
        <w:fldChar w:fldCharType="begin"/>
      </w:r>
      <w:ins w:id="0" w:author="Riccardo Simionato" w:date="2021-10-28T10:18:00Z">
        <w:r w:rsidRPr="00D53C84">
          <w:rPr>
            <w:lang w:val="en-GB"/>
          </w:rPr>
          <w:instrText xml:space="preserve"> HYPERLINK "</w:instrText>
        </w:r>
      </w:ins>
      <w:r w:rsidRPr="00D53C84">
        <w:rPr>
          <w:lang w:val="en-GB"/>
        </w:rPr>
        <w:instrText>https://www.forbes.com/sites/helenleebouygues/2021/07/15/what-happens-when-robots-make-fake-news/?sh=2ecc2f077453</w:instrText>
      </w:r>
      <w:ins w:id="1" w:author="Riccardo Simionato" w:date="2021-10-28T10:18:00Z">
        <w:r w:rsidRPr="00D53C84">
          <w:rPr>
            <w:lang w:val="en-GB"/>
          </w:rPr>
          <w:instrText xml:space="preserve">" </w:instrText>
        </w:r>
      </w:ins>
      <w:r w:rsidRPr="00D53C84">
        <w:rPr>
          <w:lang w:val="en-GB"/>
        </w:rPr>
        <w:fldChar w:fldCharType="separate"/>
      </w:r>
      <w:r w:rsidRPr="00D53C84">
        <w:rPr>
          <w:rStyle w:val="Hyperlink"/>
          <w:lang w:val="en-GB"/>
        </w:rPr>
        <w:t>https://www.forbes.com/sites/helenleebouygues/2021/07/15/what-happens-when-robots-make-fake-news/?sh=2ecc2f077453</w:t>
      </w:r>
      <w:r w:rsidRPr="00D53C84">
        <w:rPr>
          <w:lang w:val="en-GB"/>
        </w:rPr>
        <w:fldChar w:fldCharType="end"/>
      </w:r>
      <w:r w:rsidR="00525988" w:rsidRPr="00D53C84">
        <w:rPr>
          <w:lang w:val="en-GB"/>
        </w:rPr>
        <w:t xml:space="preserve"> </w:t>
      </w:r>
      <w:r>
        <w:rPr>
          <w:lang w:val="en-GB"/>
        </w:rPr>
        <w:t>(Accessed 27.10.21).</w:t>
      </w:r>
    </w:p>
    <w:p w14:paraId="60A48F73" w14:textId="77777777" w:rsidR="00D53C84" w:rsidRDefault="00D53C84" w:rsidP="001D233C">
      <w:pPr>
        <w:pStyle w:val="ListParagraph"/>
        <w:numPr>
          <w:ilvl w:val="0"/>
          <w:numId w:val="1"/>
        </w:numPr>
        <w:rPr>
          <w:lang w:val="en-GB"/>
        </w:rPr>
      </w:pPr>
      <w:r w:rsidRPr="00D53C84">
        <w:rPr>
          <w:lang w:val="en-GB"/>
        </w:rPr>
        <w:t>Website</w:t>
      </w:r>
      <w:r w:rsidRPr="00D53C84">
        <w:rPr>
          <w:lang w:val="en-GB"/>
        </w:rPr>
        <w:t xml:space="preserve">: </w:t>
      </w:r>
      <w:hyperlink r:id="rId11" w:history="1">
        <w:r w:rsidR="00770A06" w:rsidRPr="00D53C84">
          <w:rPr>
            <w:rStyle w:val="Hyperlink"/>
            <w:lang w:val="en-GB"/>
          </w:rPr>
          <w:t>https://medium.com/@nqabell89/7-key-military-applications-of-machine-learning-9818dfa2ea86</w:t>
        </w:r>
      </w:hyperlink>
      <w:r w:rsidR="00770A06" w:rsidRPr="00D53C84">
        <w:rPr>
          <w:lang w:val="en-GB"/>
        </w:rPr>
        <w:t xml:space="preserve"> </w:t>
      </w:r>
      <w:r>
        <w:rPr>
          <w:lang w:val="en-GB"/>
        </w:rPr>
        <w:t>(Accessed 27.10.21).</w:t>
      </w:r>
    </w:p>
    <w:p w14:paraId="6900CA40" w14:textId="50A4E2FB" w:rsidR="00012682" w:rsidRPr="00D53C84" w:rsidRDefault="00012682" w:rsidP="001D233C">
      <w:pPr>
        <w:pStyle w:val="ListParagraph"/>
        <w:numPr>
          <w:ilvl w:val="0"/>
          <w:numId w:val="1"/>
        </w:numPr>
        <w:rPr>
          <w:lang w:val="en-GB"/>
        </w:rPr>
      </w:pPr>
      <w:r w:rsidRPr="00D53C84">
        <w:rPr>
          <w:lang w:val="en-GB"/>
        </w:rPr>
        <w:lastRenderedPageBreak/>
        <w:t xml:space="preserve">Website: </w:t>
      </w:r>
      <w:hyperlink r:id="rId12" w:history="1">
        <w:r w:rsidRPr="00D53C84">
          <w:rPr>
            <w:rStyle w:val="Hyperlink"/>
            <w:lang w:val="en-GB"/>
          </w:rPr>
          <w:t>https://www.theregister.com/2020/11/04/gpt3_carbon_footprint_estimate/</w:t>
        </w:r>
      </w:hyperlink>
      <w:r w:rsidRPr="00D53C84">
        <w:rPr>
          <w:lang w:val="en-GB"/>
        </w:rPr>
        <w:t xml:space="preserve"> (Accessed 27.10.21).</w:t>
      </w:r>
    </w:p>
    <w:p w14:paraId="7C67D6F7" w14:textId="48299C0B" w:rsidR="00012682" w:rsidRPr="005C6BAD" w:rsidRDefault="00012682" w:rsidP="005C6BAD">
      <w:pPr>
        <w:pStyle w:val="ListParagraph"/>
        <w:numPr>
          <w:ilvl w:val="0"/>
          <w:numId w:val="1"/>
        </w:numPr>
        <w:rPr>
          <w:lang w:val="en-GB"/>
        </w:rPr>
      </w:pPr>
      <w:proofErr w:type="spellStart"/>
      <w:r w:rsidRPr="00012682">
        <w:rPr>
          <w:rFonts w:ascii="Arial" w:hAnsi="Arial" w:cs="Arial"/>
          <w:color w:val="222222"/>
          <w:sz w:val="20"/>
          <w:szCs w:val="20"/>
          <w:shd w:val="clear" w:color="auto" w:fill="FFFFFF"/>
          <w:lang w:val="en-GB"/>
        </w:rPr>
        <w:t>Strubell</w:t>
      </w:r>
      <w:proofErr w:type="spellEnd"/>
      <w:r w:rsidRPr="00012682">
        <w:rPr>
          <w:rFonts w:ascii="Arial" w:hAnsi="Arial" w:cs="Arial"/>
          <w:color w:val="222222"/>
          <w:sz w:val="20"/>
          <w:szCs w:val="20"/>
          <w:shd w:val="clear" w:color="auto" w:fill="FFFFFF"/>
          <w:lang w:val="en-GB"/>
        </w:rPr>
        <w:t>, E., Ganesh, A., &amp; McCallum, A. (2019). Energy and policy considerations for deep learning in NLP. </w:t>
      </w:r>
      <w:proofErr w:type="spellStart"/>
      <w:r w:rsidRPr="00012682">
        <w:rPr>
          <w:rFonts w:ascii="Arial" w:hAnsi="Arial" w:cs="Arial"/>
          <w:i/>
          <w:iCs/>
          <w:color w:val="222222"/>
          <w:sz w:val="20"/>
          <w:szCs w:val="20"/>
          <w:shd w:val="clear" w:color="auto" w:fill="FFFFFF"/>
          <w:lang w:val="en-GB"/>
        </w:rPr>
        <w:t>arXiv</w:t>
      </w:r>
      <w:proofErr w:type="spellEnd"/>
      <w:r w:rsidRPr="00012682">
        <w:rPr>
          <w:rFonts w:ascii="Arial" w:hAnsi="Arial" w:cs="Arial"/>
          <w:i/>
          <w:iCs/>
          <w:color w:val="222222"/>
          <w:sz w:val="20"/>
          <w:szCs w:val="20"/>
          <w:shd w:val="clear" w:color="auto" w:fill="FFFFFF"/>
          <w:lang w:val="en-GB"/>
        </w:rPr>
        <w:t xml:space="preserve"> preprint arXiv:1906.02243</w:t>
      </w:r>
      <w:r w:rsidRPr="00012682">
        <w:rPr>
          <w:rFonts w:ascii="Arial" w:hAnsi="Arial" w:cs="Arial"/>
          <w:color w:val="222222"/>
          <w:sz w:val="20"/>
          <w:szCs w:val="20"/>
          <w:shd w:val="clear" w:color="auto" w:fill="FFFFFF"/>
          <w:lang w:val="en-GB"/>
        </w:rPr>
        <w:t>.</w:t>
      </w:r>
    </w:p>
    <w:sectPr w:rsidR="00012682" w:rsidRPr="005C6BA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59C7A" w14:textId="77777777" w:rsidR="00E9476A" w:rsidRDefault="00E9476A" w:rsidP="00FA2C04">
      <w:pPr>
        <w:spacing w:after="0" w:line="240" w:lineRule="auto"/>
      </w:pPr>
      <w:r>
        <w:separator/>
      </w:r>
    </w:p>
  </w:endnote>
  <w:endnote w:type="continuationSeparator" w:id="0">
    <w:p w14:paraId="4F9CAE90" w14:textId="77777777" w:rsidR="00E9476A" w:rsidRDefault="00E9476A" w:rsidP="00FA2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483699"/>
      <w:docPartObj>
        <w:docPartGallery w:val="Page Numbers (Bottom of Page)"/>
        <w:docPartUnique/>
      </w:docPartObj>
    </w:sdtPr>
    <w:sdtEndPr>
      <w:rPr>
        <w:noProof/>
      </w:rPr>
    </w:sdtEndPr>
    <w:sdtContent>
      <w:p w14:paraId="3501EBB0" w14:textId="33712067" w:rsidR="00FA2C04" w:rsidRDefault="00FA2C0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6E0BC42" w14:textId="1E837A92" w:rsidR="00FA2C04" w:rsidRDefault="00FA2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40DB7" w14:textId="77777777" w:rsidR="00E9476A" w:rsidRDefault="00E9476A" w:rsidP="00FA2C04">
      <w:pPr>
        <w:spacing w:after="0" w:line="240" w:lineRule="auto"/>
      </w:pPr>
      <w:r>
        <w:separator/>
      </w:r>
    </w:p>
  </w:footnote>
  <w:footnote w:type="continuationSeparator" w:id="0">
    <w:p w14:paraId="41B53187" w14:textId="77777777" w:rsidR="00E9476A" w:rsidRDefault="00E9476A" w:rsidP="00FA2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9875D" w14:textId="071C217F" w:rsidR="00FA2C04" w:rsidRPr="00FA2C04" w:rsidRDefault="00FA2C04">
    <w:pPr>
      <w:pStyle w:val="Header"/>
      <w:rPr>
        <w:lang w:val="en-GB"/>
      </w:rPr>
    </w:pPr>
    <w:r>
      <w:rPr>
        <w:lang w:val="en-GB"/>
      </w:rPr>
      <w:tab/>
    </w:r>
    <w:r>
      <w:rPr>
        <w:lang w:val="en-GB"/>
      </w:rPr>
      <w:tab/>
      <w:t>Lars Ø. Bentsen &amp; Riccardo Simionato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443E"/>
    <w:multiLevelType w:val="hybridMultilevel"/>
    <w:tmpl w:val="6302C04A"/>
    <w:lvl w:ilvl="0" w:tplc="FA8EE1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cardo Simionato">
    <w15:presenceInfo w15:providerId="AD" w15:userId="S::riccarsi@uio.no::8447775c-6747-4b44-8af6-21b47e2dd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activeWritingStyle w:appName="MSWord" w:lang="nb-NO" w:vendorID="64" w:dllVersion="6" w:nlCheck="1" w:checkStyle="0"/>
  <w:activeWritingStyle w:appName="MSWord" w:lang="en-GB" w:vendorID="64" w:dllVersion="6" w:nlCheck="1" w:checkStyle="1"/>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BAD"/>
    <w:rsid w:val="00012682"/>
    <w:rsid w:val="001A3788"/>
    <w:rsid w:val="002876CE"/>
    <w:rsid w:val="00334AF3"/>
    <w:rsid w:val="00385844"/>
    <w:rsid w:val="003B6D51"/>
    <w:rsid w:val="003C0CF4"/>
    <w:rsid w:val="00525988"/>
    <w:rsid w:val="005C6BAD"/>
    <w:rsid w:val="005E7D1C"/>
    <w:rsid w:val="00681F82"/>
    <w:rsid w:val="0074114D"/>
    <w:rsid w:val="00770A06"/>
    <w:rsid w:val="007A0CFC"/>
    <w:rsid w:val="00855491"/>
    <w:rsid w:val="008D505E"/>
    <w:rsid w:val="008E0087"/>
    <w:rsid w:val="00A2758D"/>
    <w:rsid w:val="00C12D36"/>
    <w:rsid w:val="00D52AA3"/>
    <w:rsid w:val="00D53C84"/>
    <w:rsid w:val="00E9476A"/>
    <w:rsid w:val="00F56ED5"/>
    <w:rsid w:val="00FA2C04"/>
    <w:rsid w:val="00FA37F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F3FF"/>
  <w15:chartTrackingRefBased/>
  <w15:docId w15:val="{8D19AAB7-F1C2-4A62-BA58-20ED23CB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BAD"/>
    <w:pPr>
      <w:ind w:left="720"/>
      <w:contextualSpacing/>
    </w:pPr>
  </w:style>
  <w:style w:type="character" w:styleId="PlaceholderText">
    <w:name w:val="Placeholder Text"/>
    <w:basedOn w:val="DefaultParagraphFont"/>
    <w:uiPriority w:val="99"/>
    <w:semiHidden/>
    <w:rsid w:val="005E7D1C"/>
    <w:rPr>
      <w:color w:val="808080"/>
    </w:rPr>
  </w:style>
  <w:style w:type="character" w:styleId="Hyperlink">
    <w:name w:val="Hyperlink"/>
    <w:basedOn w:val="DefaultParagraphFont"/>
    <w:uiPriority w:val="99"/>
    <w:unhideWhenUsed/>
    <w:rsid w:val="00012682"/>
    <w:rPr>
      <w:color w:val="0563C1" w:themeColor="hyperlink"/>
      <w:u w:val="single"/>
    </w:rPr>
  </w:style>
  <w:style w:type="paragraph" w:styleId="Title">
    <w:name w:val="Title"/>
    <w:basedOn w:val="Normal"/>
    <w:next w:val="Normal"/>
    <w:link w:val="TitleChar"/>
    <w:uiPriority w:val="10"/>
    <w:qFormat/>
    <w:rsid w:val="003C0C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CF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A2C0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2C04"/>
  </w:style>
  <w:style w:type="paragraph" w:styleId="Footer">
    <w:name w:val="footer"/>
    <w:basedOn w:val="Normal"/>
    <w:link w:val="FooterChar"/>
    <w:uiPriority w:val="99"/>
    <w:unhideWhenUsed/>
    <w:rsid w:val="00FA2C0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2C04"/>
  </w:style>
  <w:style w:type="paragraph" w:styleId="Revision">
    <w:name w:val="Revision"/>
    <w:hidden/>
    <w:uiPriority w:val="99"/>
    <w:semiHidden/>
    <w:rsid w:val="00681F82"/>
    <w:pPr>
      <w:spacing w:after="0" w:line="240" w:lineRule="auto"/>
    </w:pPr>
  </w:style>
  <w:style w:type="character" w:styleId="UnresolvedMention">
    <w:name w:val="Unresolved Mention"/>
    <w:basedOn w:val="DefaultParagraphFont"/>
    <w:uiPriority w:val="99"/>
    <w:semiHidden/>
    <w:unhideWhenUsed/>
    <w:rsid w:val="00525988"/>
    <w:rPr>
      <w:color w:val="605E5C"/>
      <w:shd w:val="clear" w:color="auto" w:fill="E1DFDD"/>
    </w:rPr>
  </w:style>
  <w:style w:type="character" w:styleId="FollowedHyperlink">
    <w:name w:val="FollowedHyperlink"/>
    <w:basedOn w:val="DefaultParagraphFont"/>
    <w:uiPriority w:val="99"/>
    <w:semiHidden/>
    <w:unhideWhenUsed/>
    <w:rsid w:val="003B6D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8903">
      <w:bodyDiv w:val="1"/>
      <w:marLeft w:val="0"/>
      <w:marRight w:val="0"/>
      <w:marTop w:val="0"/>
      <w:marBottom w:val="0"/>
      <w:divBdr>
        <w:top w:val="none" w:sz="0" w:space="0" w:color="auto"/>
        <w:left w:val="none" w:sz="0" w:space="0" w:color="auto"/>
        <w:bottom w:val="none" w:sz="0" w:space="0" w:color="auto"/>
        <w:right w:val="none" w:sz="0" w:space="0" w:color="auto"/>
      </w:divBdr>
    </w:div>
    <w:div w:id="1299799351">
      <w:bodyDiv w:val="1"/>
      <w:marLeft w:val="0"/>
      <w:marRight w:val="0"/>
      <w:marTop w:val="0"/>
      <w:marBottom w:val="0"/>
      <w:divBdr>
        <w:top w:val="none" w:sz="0" w:space="0" w:color="auto"/>
        <w:left w:val="none" w:sz="0" w:space="0" w:color="auto"/>
        <w:bottom w:val="none" w:sz="0" w:space="0" w:color="auto"/>
        <w:right w:val="none" w:sz="0" w:space="0" w:color="auto"/>
      </w:divBdr>
    </w:div>
    <w:div w:id="144673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register.com/2020/11/04/gpt3_carbon_footprint_estima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nqabell89/7-key-military-applications-of-machine-learning-9818dfa2ea86"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bbc.com/news/technology-4944672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0DAF0687E4B7A43B2E6891C0ECB0391" ma:contentTypeVersion="9" ma:contentTypeDescription="Opprett et nytt dokument." ma:contentTypeScope="" ma:versionID="ee380068a30e652b56f8cade377915c1">
  <xsd:schema xmlns:xsd="http://www.w3.org/2001/XMLSchema" xmlns:xs="http://www.w3.org/2001/XMLSchema" xmlns:p="http://schemas.microsoft.com/office/2006/metadata/properties" xmlns:ns3="649fbe01-54af-4b92-968f-a17d8c2781f4" targetNamespace="http://schemas.microsoft.com/office/2006/metadata/properties" ma:root="true" ma:fieldsID="6b55e94ee3b7e718f59fcd2bf77050e2" ns3:_="">
    <xsd:import namespace="649fbe01-54af-4b92-968f-a17d8c2781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fbe01-54af-4b92-968f-a17d8c278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17207B-FB96-4428-8850-FA96617D5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fbe01-54af-4b92-968f-a17d8c278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632F2E-33D4-4E11-A2D8-47C95C665795}">
  <ds:schemaRefs>
    <ds:schemaRef ds:uri="http://schemas.microsoft.com/sharepoint/v3/contenttype/forms"/>
  </ds:schemaRefs>
</ds:datastoreItem>
</file>

<file path=customXml/itemProps3.xml><?xml version="1.0" encoding="utf-8"?>
<ds:datastoreItem xmlns:ds="http://schemas.openxmlformats.org/officeDocument/2006/customXml" ds:itemID="{25A2B8B4-C01E-4279-995D-02C1662872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Bentsen</dc:creator>
  <cp:keywords/>
  <dc:description/>
  <cp:lastModifiedBy>Riccardo Simionato</cp:lastModifiedBy>
  <cp:revision>3</cp:revision>
  <cp:lastPrinted>2021-10-28T08:17:00Z</cp:lastPrinted>
  <dcterms:created xsi:type="dcterms:W3CDTF">2021-10-28T08:17:00Z</dcterms:created>
  <dcterms:modified xsi:type="dcterms:W3CDTF">2021-10-28T08:19:00Z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0x01010090DAF0687E4B7A43B2E6891C0ECB0391</vt:lpwstr>
  </property>
</Properties>
</file>